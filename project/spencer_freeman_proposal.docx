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5A02D" w14:textId="446DA7DE" w:rsidR="00F565BA" w:rsidRPr="006B42CE" w:rsidRDefault="0093431C" w:rsidP="00143CD2">
      <w:pPr>
        <w:pStyle w:val="Title"/>
        <w:rPr>
          <w:sz w:val="48"/>
          <w:szCs w:val="48"/>
        </w:rPr>
      </w:pPr>
      <w:r>
        <w:rPr>
          <w:sz w:val="48"/>
          <w:szCs w:val="48"/>
        </w:rPr>
        <w:t xml:space="preserve">Proposal for Earth Magnetic Anomaly Navigation </w:t>
      </w:r>
    </w:p>
    <w:p w14:paraId="2C5E90A0" w14:textId="6D509134" w:rsidR="00F565BA" w:rsidRPr="006B42CE" w:rsidRDefault="0093431C" w:rsidP="00F565BA">
      <w:pPr>
        <w:jc w:val="center"/>
        <w:rPr>
          <w:sz w:val="32"/>
          <w:szCs w:val="32"/>
        </w:rPr>
      </w:pPr>
      <w:r>
        <w:rPr>
          <w:sz w:val="32"/>
          <w:szCs w:val="32"/>
        </w:rPr>
        <w:t>Spencer A. Freeman</w:t>
      </w:r>
    </w:p>
    <w:p w14:paraId="42DF1F65" w14:textId="137C8804" w:rsidR="00F565BA" w:rsidRPr="006B42CE" w:rsidRDefault="0093431C" w:rsidP="00F565BA">
      <w:pPr>
        <w:spacing w:after="240"/>
        <w:jc w:val="center"/>
        <w:rPr>
          <w:i/>
          <w:sz w:val="24"/>
          <w:szCs w:val="24"/>
        </w:rPr>
      </w:pPr>
      <w:r>
        <w:rPr>
          <w:i/>
          <w:sz w:val="24"/>
          <w:szCs w:val="24"/>
        </w:rPr>
        <w:t>Virginia Tech</w:t>
      </w:r>
      <w:r w:rsidR="00F565BA" w:rsidRPr="006B42CE">
        <w:rPr>
          <w:i/>
          <w:sz w:val="24"/>
          <w:szCs w:val="24"/>
        </w:rPr>
        <w:t xml:space="preserve">, </w:t>
      </w:r>
      <w:r>
        <w:rPr>
          <w:i/>
          <w:sz w:val="24"/>
          <w:szCs w:val="24"/>
        </w:rPr>
        <w:t>Blacksburg</w:t>
      </w:r>
      <w:r w:rsidR="00F565BA" w:rsidRPr="006B42CE">
        <w:rPr>
          <w:i/>
          <w:sz w:val="24"/>
          <w:szCs w:val="24"/>
        </w:rPr>
        <w:t xml:space="preserve">, </w:t>
      </w:r>
      <w:r>
        <w:rPr>
          <w:i/>
          <w:sz w:val="24"/>
          <w:szCs w:val="24"/>
        </w:rPr>
        <w:t>VA</w:t>
      </w:r>
      <w:r w:rsidR="00F565BA" w:rsidRPr="006B42CE">
        <w:rPr>
          <w:i/>
          <w:sz w:val="24"/>
          <w:szCs w:val="24"/>
        </w:rPr>
        <w:t xml:space="preserve">, </w:t>
      </w:r>
      <w:r w:rsidRPr="0093431C">
        <w:rPr>
          <w:i/>
          <w:sz w:val="24"/>
          <w:szCs w:val="24"/>
        </w:rPr>
        <w:t>24061</w:t>
      </w:r>
      <w:r w:rsidR="00F565BA" w:rsidRPr="006B42CE">
        <w:rPr>
          <w:i/>
          <w:sz w:val="24"/>
          <w:szCs w:val="24"/>
        </w:rPr>
        <w:t xml:space="preserve">, </w:t>
      </w:r>
      <w:r>
        <w:rPr>
          <w:i/>
          <w:sz w:val="24"/>
          <w:szCs w:val="24"/>
        </w:rPr>
        <w:t>USA</w:t>
      </w:r>
    </w:p>
    <w:p w14:paraId="72E7F1FB" w14:textId="3FFB51B8"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Topic</w:t>
      </w:r>
      <w:r w:rsidR="00DC2881">
        <w:rPr>
          <w:b/>
          <w:kern w:val="32"/>
          <w:sz w:val="22"/>
        </w:rPr>
        <w:t xml:space="preserve"> and Background</w:t>
      </w:r>
    </w:p>
    <w:tbl>
      <w:tblPr>
        <w:tblStyle w:val="TableGrid"/>
        <w:tblpPr w:leftFromText="180" w:rightFromText="180" w:vertAnchor="text" w:horzAnchor="margin" w:tblpXSpec="right" w:tblpY="15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tblGrid>
      <w:tr w:rsidR="009414B9" w14:paraId="33CAB0FD" w14:textId="77777777" w:rsidTr="00BE170F">
        <w:tc>
          <w:tcPr>
            <w:tcW w:w="5395" w:type="dxa"/>
          </w:tcPr>
          <w:p w14:paraId="42683BCB" w14:textId="77777777" w:rsidR="009414B9" w:rsidRDefault="009414B9" w:rsidP="00943FF0">
            <w:pPr>
              <w:tabs>
                <w:tab w:val="left" w:pos="288"/>
              </w:tabs>
              <w:jc w:val="center"/>
            </w:pPr>
            <w:r>
              <w:rPr>
                <w:noProof/>
              </w:rPr>
              <w:drawing>
                <wp:inline distT="0" distB="0" distL="0" distR="0" wp14:anchorId="778AE8CC" wp14:editId="1783DAAE">
                  <wp:extent cx="3248025" cy="2598420"/>
                  <wp:effectExtent l="0" t="0" r="9525" b="0"/>
                  <wp:docPr id="1507673779" name="Picture 1" descr="A map of the ear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73779" name="Picture 1" descr="A map of the eart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0678" cy="2600542"/>
                          </a:xfrm>
                          <a:prstGeom prst="rect">
                            <a:avLst/>
                          </a:prstGeom>
                        </pic:spPr>
                      </pic:pic>
                    </a:graphicData>
                  </a:graphic>
                </wp:inline>
              </w:drawing>
            </w:r>
          </w:p>
        </w:tc>
      </w:tr>
      <w:tr w:rsidR="009414B9" w14:paraId="240539E6" w14:textId="77777777" w:rsidTr="00BE170F">
        <w:tc>
          <w:tcPr>
            <w:tcW w:w="5395" w:type="dxa"/>
          </w:tcPr>
          <w:p w14:paraId="01F4B660" w14:textId="193B6AFB" w:rsidR="009414B9" w:rsidRPr="009414B9" w:rsidRDefault="009414B9" w:rsidP="00943FF0">
            <w:pPr>
              <w:tabs>
                <w:tab w:val="left" w:pos="288"/>
              </w:tabs>
              <w:jc w:val="center"/>
              <w:rPr>
                <w:b/>
                <w:bCs/>
              </w:rPr>
            </w:pPr>
            <w:r>
              <w:rPr>
                <w:b/>
                <w:bCs/>
              </w:rPr>
              <w:t>Fig 1: Earth’s Magnetic Field (Wide Perspective)</w:t>
            </w:r>
          </w:p>
        </w:tc>
      </w:tr>
    </w:tbl>
    <w:p w14:paraId="07DFAD8D" w14:textId="50FC58A4" w:rsidR="00F565BA" w:rsidRDefault="00771739" w:rsidP="000416B6">
      <w:pPr>
        <w:tabs>
          <w:tab w:val="left" w:pos="288"/>
        </w:tabs>
      </w:pPr>
      <w:r>
        <w:tab/>
      </w:r>
      <w:r w:rsidR="009E62E1">
        <w:t>Th</w:t>
      </w:r>
      <w:r w:rsidR="00FB0B54">
        <w:t>e proposed topic of research is navigation using measurements of Earth’s magnetic anomaly</w:t>
      </w:r>
      <w:r>
        <w:t>.</w:t>
      </w:r>
      <w:r w:rsidR="00D91E38">
        <w:t xml:space="preserve"> Magnetic fields are represented by a</w:t>
      </w:r>
      <w:r w:rsidR="00474DA9">
        <w:t xml:space="preserve"> continuous</w:t>
      </w:r>
      <w:r w:rsidR="00D91E38">
        <w:t xml:space="preserve"> vector field with magnitude and direction </w:t>
      </w:r>
      <w:r w:rsidR="00474DA9">
        <w:t xml:space="preserve">which </w:t>
      </w:r>
      <w:r w:rsidR="00D91E38">
        <w:t>permeat</w:t>
      </w:r>
      <w:r w:rsidR="00474DA9">
        <w:t>es through free space.</w:t>
      </w:r>
      <w:r w:rsidR="003F20F2">
        <w:t xml:space="preserve"> Earth’s magnetic field is the field created by the</w:t>
      </w:r>
      <w:r w:rsidR="006A1CE2">
        <w:t xml:space="preserve"> abundant</w:t>
      </w:r>
      <w:r w:rsidR="003F20F2">
        <w:t xml:space="preserve"> magnetic material within the Earth</w:t>
      </w:r>
      <w:r w:rsidR="00F45A43">
        <w:t>; this permanent field is perturbed by solar wind and charged particles moving throughout the ionosphere which creates a significant time variation in the field</w:t>
      </w:r>
      <w:r w:rsidR="003F20F2">
        <w:t>.</w:t>
      </w:r>
      <w:r w:rsidR="00D91E38">
        <w:t xml:space="preserve"> </w:t>
      </w:r>
      <w:r>
        <w:t>A magnetic anomaly is a local variation in the Earth's magnetic field</w:t>
      </w:r>
      <w:r w:rsidR="00B40A20">
        <w:t xml:space="preserve"> caused by geophysical variations present in the Earth’s crust. </w:t>
      </w:r>
      <w:r w:rsidR="00F558C0">
        <w:t>Magnetic materials occur in varying densities throughout the crust which contribute to the overall magnetic field strength at any point in space. Variations in the field due to th</w:t>
      </w:r>
      <w:r w:rsidR="00133202">
        <w:t>ese features are orders of magnitude less than the total magnetic field strength which is primarily due to the Earth’s iron core</w:t>
      </w:r>
      <w:r w:rsidR="009414B9">
        <w:t xml:space="preserve"> [</w:t>
      </w:r>
      <w:r w:rsidR="00772399">
        <w:t>3</w:t>
      </w:r>
      <w:r w:rsidR="009414B9">
        <w:t>]</w:t>
      </w:r>
      <w:r w:rsidR="00C17575">
        <w:t xml:space="preserve">. The </w:t>
      </w:r>
      <w:r w:rsidR="002B4018">
        <w:t>so-called</w:t>
      </w:r>
      <w:r w:rsidR="00C17575">
        <w:t xml:space="preserve"> core field is on the order of </w:t>
      </w:r>
      <w:r w:rsidR="009414B9">
        <w:t>4</w:t>
      </w:r>
      <w:r w:rsidR="00C17575">
        <w:t>0,000 nanoteslas (nT)</w:t>
      </w:r>
      <w:r w:rsidR="009414B9">
        <w:t xml:space="preserve"> varying slowly around the magnetosphere</w:t>
      </w:r>
      <w:r w:rsidR="0093694B">
        <w:t xml:space="preserve"> [</w:t>
      </w:r>
      <w:r w:rsidR="00981B55">
        <w:t>3</w:t>
      </w:r>
      <w:r w:rsidR="0093694B">
        <w:t>]</w:t>
      </w:r>
      <w:r w:rsidR="009414B9">
        <w:t>.</w:t>
      </w:r>
      <w:r w:rsidR="00E00DF0">
        <w:t xml:space="preserve"> </w:t>
      </w:r>
      <w:r w:rsidR="00CB7E6F">
        <w:t xml:space="preserve">Magnetic anomalies are on the order of 100 </w:t>
      </w:r>
      <w:r w:rsidR="00964613">
        <w:t>(</w:t>
      </w:r>
      <w:r w:rsidR="00CB7E6F">
        <w:t>nT</w:t>
      </w:r>
      <w:r w:rsidR="00964613">
        <w:t>)</w:t>
      </w:r>
      <w:r w:rsidR="00F868E0">
        <w:t xml:space="preserve"> and </w:t>
      </w:r>
      <w:r w:rsidR="00C714E4">
        <w:t>therefore</w:t>
      </w:r>
      <w:r w:rsidR="00F868E0">
        <w:t xml:space="preserve"> require more precise </w:t>
      </w:r>
      <w:r w:rsidR="00C714E4">
        <w:t>instrumentation.</w:t>
      </w:r>
      <w:r w:rsidR="00964613">
        <w:t xml:space="preserve"> A minimum of 10 (nT) of measurement precision is needed to accurately capture the anomaly field.</w:t>
      </w:r>
      <w:r w:rsidR="002D0AED">
        <w:t xml:space="preserve"> </w:t>
      </w:r>
      <w:r w:rsidR="00075F7D">
        <w:t>If measurements are made and position-correlated, a map of the magnetic anomaly can be produced</w:t>
      </w:r>
      <w:r w:rsidR="004C6BA0">
        <w:t xml:space="preserve">. To show </w:t>
      </w:r>
      <w:r w:rsidR="00F97806">
        <w:t xml:space="preserve">just </w:t>
      </w:r>
      <w:r w:rsidR="004C6BA0">
        <w:t>the anomaly affects the core field must be subtracted at every point. The values around the Earth are well modelled by the World Magnetic Model (WMM) [</w:t>
      </w:r>
      <w:r w:rsidR="003E3D64">
        <w:t>3</w:t>
      </w:r>
      <w:r w:rsidR="004C6BA0">
        <w:t>]</w:t>
      </w:r>
      <w:r w:rsidR="00A43B9F">
        <w:t xml:space="preserve">. The </w:t>
      </w:r>
      <w:r w:rsidR="00A30C83">
        <w:t>measurements must also be corrected for time dependent variations such as those created by charged particles in the ionosphere, solar wind, etc.</w:t>
      </w:r>
    </w:p>
    <w:p w14:paraId="32EAC3A0" w14:textId="0B9D6A41" w:rsidR="00631E57" w:rsidRPr="00FB0B54" w:rsidRDefault="00631E57" w:rsidP="000416B6">
      <w:pPr>
        <w:tabs>
          <w:tab w:val="left" w:pos="288"/>
        </w:tabs>
      </w:pPr>
      <w:r>
        <w:tab/>
      </w:r>
      <w:r w:rsidR="00C40B46">
        <w:t xml:space="preserve">If a sufficiently fine map of the magnetic anomaly is available, and precise measurements of the local magnetic field can be made, then the </w:t>
      </w:r>
      <w:r w:rsidR="003707EC">
        <w:t>measurements</w:t>
      </w:r>
      <w:r w:rsidR="00395AF8">
        <w:t xml:space="preserve"> can</w:t>
      </w:r>
      <w:r w:rsidR="003707EC">
        <w:t xml:space="preserve"> provide</w:t>
      </w:r>
      <w:r w:rsidR="00395AF8">
        <w:t xml:space="preserve"> information of the relative position of the sensor. This information can be injected into a </w:t>
      </w:r>
      <w:r w:rsidR="00B5241E">
        <w:t>position</w:t>
      </w:r>
      <w:r w:rsidR="00395AF8">
        <w:t xml:space="preserve"> estimation filter in real time or post processed to reconstruct the state</w:t>
      </w:r>
      <w:r w:rsidR="008820F6">
        <w:t>.</w:t>
      </w:r>
      <w:r w:rsidR="00D4133B">
        <w:t xml:space="preserve"> This type of measurement source has a few key advantages over others such as GPS or visual navigation. The magnetic field exists over the entire Earth</w:t>
      </w:r>
      <w:r w:rsidR="00451648">
        <w:t xml:space="preserve"> including over oceans where there are no navigation references. The magnetic field is </w:t>
      </w:r>
      <w:r w:rsidR="008763B2">
        <w:t xml:space="preserve">nearly impossible to interfere </w:t>
      </w:r>
      <w:r w:rsidR="004201BB">
        <w:t>with since</w:t>
      </w:r>
      <w:r w:rsidR="006E1C5B">
        <w:t xml:space="preserve"> the power dissipates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oMath>
      <w:r w:rsidR="006E1C5B">
        <w:t xml:space="preserve"> rather than the square of r as with EM waves.</w:t>
      </w:r>
      <w:r w:rsidR="004201BB">
        <w:t xml:space="preserve"> Th</w:t>
      </w:r>
      <w:r w:rsidR="00B01597">
        <w:t xml:space="preserve">is project will study the </w:t>
      </w:r>
      <w:r w:rsidR="006B1675">
        <w:t>prospect of navigation using Earth’s magnetic anomaly</w:t>
      </w:r>
      <w:r w:rsidR="009F4AF5">
        <w:t>.</w:t>
      </w:r>
      <w:r w:rsidR="004201BB">
        <w:t xml:space="preserve"> </w:t>
      </w:r>
      <w:r w:rsidR="006E1C5B">
        <w:t xml:space="preserve"> </w:t>
      </w:r>
      <w:r w:rsidR="00451648">
        <w:t xml:space="preserve"> </w:t>
      </w:r>
    </w:p>
    <w:p w14:paraId="2B119FFD" w14:textId="1B8FF5E9"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Data and Methods</w:t>
      </w:r>
    </w:p>
    <w:p w14:paraId="5E33755D" w14:textId="4A33826C" w:rsidR="00895E7D" w:rsidRDefault="00895E7D" w:rsidP="00895E7D">
      <w:pPr>
        <w:tabs>
          <w:tab w:val="left" w:pos="288"/>
        </w:tabs>
        <w:ind w:firstLine="288"/>
      </w:pPr>
      <w:r>
        <w:t>The key data for this project will be the magnetic anomaly map. The</w:t>
      </w:r>
      <w:r w:rsidR="00D2692F">
        <w:t xml:space="preserve"> minimum information needed is </w:t>
      </w:r>
      <w:r w:rsidR="00E62BDB">
        <w:t xml:space="preserve">magnetic anomaly field strength and corresponding position over some useful geographic scale. </w:t>
      </w:r>
      <w:r w:rsidR="00933C93">
        <w:t xml:space="preserve">This is generally the toughest part of magnetic navigation since measurement of the field must be made at every position in the field; there is no remote sensing method for collecting this data. Since use for this data are niche (magnetic navigation has not been widely implemented) creating these maps </w:t>
      </w:r>
      <w:r w:rsidR="0084430C">
        <w:t>has not been made profitable and so</w:t>
      </w:r>
      <w:r w:rsidR="00681F25">
        <w:t xml:space="preserve"> geographic coverage is sparse. Fortunately, the National Oceanic and Atmospheric Administration (NOAA) generates publishes a worldwide map featuring anomaly field strength at sea level and 4 (km) altitude above sea level</w:t>
      </w:r>
      <w:r w:rsidR="00B53DB9">
        <w:t xml:space="preserve"> called the </w:t>
      </w:r>
      <w:r w:rsidR="00B53DB9" w:rsidRPr="00B53DB9">
        <w:t xml:space="preserve">Earth Magnetic Anomaly </w:t>
      </w:r>
      <w:r w:rsidR="00B53DB9" w:rsidRPr="00B53DB9">
        <w:lastRenderedPageBreak/>
        <w:t>Grid (EMAG) 2</w:t>
      </w:r>
      <w:r w:rsidR="00B53DB9">
        <w:t>.</w:t>
      </w:r>
      <w:r w:rsidR="007F29E4">
        <w:t xml:space="preserve"> </w:t>
      </w:r>
      <w:r w:rsidR="00EE3D3B">
        <w:t xml:space="preserve">This map fuses measurements made from </w:t>
      </w:r>
      <w:r w:rsidR="00EE3D3B" w:rsidRPr="00EE3D3B">
        <w:t>satellite, ship, and airborne magnetic measurements</w:t>
      </w:r>
      <w:r w:rsidR="00EE3D3B">
        <w:t xml:space="preserve"> [</w:t>
      </w:r>
      <w:r w:rsidR="007A46C6">
        <w:t>1</w:t>
      </w:r>
      <w:r w:rsidR="00EE3D3B">
        <w:t>]</w:t>
      </w:r>
      <w:r w:rsidR="006C4184">
        <w:t xml:space="preserve"> from a variety of </w:t>
      </w:r>
      <w:r w:rsidR="00D20445">
        <w:t>data collects</w:t>
      </w:r>
      <w:r w:rsidR="006C4184">
        <w:t>.</w:t>
      </w:r>
      <w:r w:rsidR="005642B4">
        <w:t xml:space="preserve"> The data is publicly available at th</w:t>
      </w:r>
      <w:r w:rsidR="00652D5C">
        <w:t>e</w:t>
      </w:r>
      <w:r w:rsidR="005642B4">
        <w:t xml:space="preserve"> site</w:t>
      </w:r>
      <w:r w:rsidR="00652D5C">
        <w:t xml:space="preserve"> in</w:t>
      </w:r>
      <w:r w:rsidR="005642B4">
        <w:t xml:space="preserve"> [</w:t>
      </w:r>
      <w:r w:rsidR="007A46C6">
        <w:t>1</w:t>
      </w:r>
      <w:r w:rsidR="005642B4">
        <w:t>]</w:t>
      </w:r>
      <w:r w:rsidR="00D1190B">
        <w:t>. The raw values are plotted below using Matlab.</w:t>
      </w:r>
    </w:p>
    <w:p w14:paraId="630C8507" w14:textId="77777777" w:rsidR="00D1190B" w:rsidRDefault="00D1190B" w:rsidP="00D1190B">
      <w:pPr>
        <w:tabs>
          <w:tab w:val="left" w:pos="288"/>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190B" w14:paraId="382F7709" w14:textId="77777777" w:rsidTr="00C46245">
        <w:tc>
          <w:tcPr>
            <w:tcW w:w="9350" w:type="dxa"/>
          </w:tcPr>
          <w:p w14:paraId="164D8D39" w14:textId="5F9ADFE5" w:rsidR="00D1190B" w:rsidRDefault="00C46245" w:rsidP="000E108E">
            <w:pPr>
              <w:tabs>
                <w:tab w:val="left" w:pos="288"/>
              </w:tabs>
              <w:jc w:val="center"/>
              <w:rPr>
                <w:u w:val="single"/>
              </w:rPr>
            </w:pPr>
            <w:r w:rsidRPr="000E108E">
              <w:rPr>
                <w:noProof/>
                <w:u w:val="single"/>
              </w:rPr>
              <w:drawing>
                <wp:inline distT="0" distB="0" distL="0" distR="0" wp14:anchorId="538C39B8" wp14:editId="5B9337B8">
                  <wp:extent cx="5745480" cy="2896680"/>
                  <wp:effectExtent l="0" t="0" r="7620" b="0"/>
                  <wp:docPr id="2046897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97596" name=""/>
                          <pic:cNvPicPr/>
                        </pic:nvPicPr>
                        <pic:blipFill>
                          <a:blip r:embed="rId9"/>
                          <a:stretch>
                            <a:fillRect/>
                          </a:stretch>
                        </pic:blipFill>
                        <pic:spPr>
                          <a:xfrm>
                            <a:off x="0" y="0"/>
                            <a:ext cx="5745480" cy="2896680"/>
                          </a:xfrm>
                          <a:prstGeom prst="rect">
                            <a:avLst/>
                          </a:prstGeom>
                        </pic:spPr>
                      </pic:pic>
                    </a:graphicData>
                  </a:graphic>
                </wp:inline>
              </w:drawing>
            </w:r>
          </w:p>
        </w:tc>
      </w:tr>
      <w:tr w:rsidR="00D1190B" w14:paraId="789AFFFE" w14:textId="77777777" w:rsidTr="00C46245">
        <w:tc>
          <w:tcPr>
            <w:tcW w:w="9350" w:type="dxa"/>
          </w:tcPr>
          <w:p w14:paraId="0FF65802" w14:textId="43FC4C39" w:rsidR="00D1190B" w:rsidRPr="00102404" w:rsidRDefault="00102404" w:rsidP="000E108E">
            <w:pPr>
              <w:tabs>
                <w:tab w:val="left" w:pos="288"/>
              </w:tabs>
              <w:jc w:val="center"/>
              <w:rPr>
                <w:b/>
                <w:bCs/>
              </w:rPr>
            </w:pPr>
            <w:r w:rsidRPr="00102404">
              <w:rPr>
                <w:b/>
                <w:bCs/>
              </w:rPr>
              <w:t xml:space="preserve">Fig 2: </w:t>
            </w:r>
            <w:r>
              <w:rPr>
                <w:b/>
                <w:bCs/>
              </w:rPr>
              <w:t>NOAA EMAG2 Contour Plot</w:t>
            </w:r>
          </w:p>
        </w:tc>
      </w:tr>
    </w:tbl>
    <w:p w14:paraId="42116592" w14:textId="77777777" w:rsidR="00D1190B" w:rsidRPr="00C86782" w:rsidRDefault="00D1190B" w:rsidP="00D1190B">
      <w:pPr>
        <w:tabs>
          <w:tab w:val="left" w:pos="288"/>
        </w:tabs>
        <w:rPr>
          <w:u w:val="single"/>
        </w:rPr>
      </w:pPr>
    </w:p>
    <w:p w14:paraId="772A636C" w14:textId="027BC597" w:rsidR="00F565BA" w:rsidRDefault="00C16C07" w:rsidP="00D1190B">
      <w:pPr>
        <w:tabs>
          <w:tab w:val="left" w:pos="288"/>
        </w:tabs>
      </w:pPr>
      <w:r>
        <w:t>This contour plot shows the variation in field over a roughly 10,000 (km</w:t>
      </w:r>
      <w:r>
        <w:rPr>
          <w:vertAlign w:val="superscript"/>
        </w:rPr>
        <w:t>2</w:t>
      </w:r>
      <w:r>
        <w:t>) area around western Virginia</w:t>
      </w:r>
      <w:r w:rsidR="008B650C">
        <w:t xml:space="preserve"> at 4 (km) altitude</w:t>
      </w:r>
      <w:r>
        <w:t>.</w:t>
      </w:r>
      <w:r w:rsidR="001F47A6">
        <w:t xml:space="preserve"> There are nearly </w:t>
      </w:r>
      <w:r w:rsidR="0014226D">
        <w:t>1000 data points for this area from -200 to 300 (nT)</w:t>
      </w:r>
      <w:r w:rsidR="00572AB0">
        <w:t>.</w:t>
      </w:r>
      <w:r w:rsidR="00091A34">
        <w:t xml:space="preserve"> </w:t>
      </w:r>
      <w:r w:rsidR="00453F96">
        <w:t>Up sampling using some interpolation scheme should produce data sufficient for regional navigation</w:t>
      </w:r>
      <w:r w:rsidR="00C73100">
        <w:t>.</w:t>
      </w:r>
      <w:r w:rsidR="00E865D7">
        <w:t xml:space="preserve"> This data can at the very least be used to validate methods </w:t>
      </w:r>
      <w:r w:rsidR="005409C8">
        <w:t xml:space="preserve">for use with </w:t>
      </w:r>
      <w:r w:rsidR="001F0654">
        <w:t>more detailed maps</w:t>
      </w:r>
      <w:r w:rsidR="004A1D0C">
        <w:t>.</w:t>
      </w:r>
    </w:p>
    <w:tbl>
      <w:tblPr>
        <w:tblStyle w:val="TableGrid"/>
        <w:tblpPr w:leftFromText="180" w:rightFromText="180" w:vertAnchor="text" w:horzAnchor="margin" w:tblpXSpec="right" w:tblpY="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tblGrid>
      <w:tr w:rsidR="001E2CDB" w14:paraId="0B4572B4" w14:textId="77777777" w:rsidTr="001E2CDB">
        <w:tc>
          <w:tcPr>
            <w:tcW w:w="2736" w:type="dxa"/>
          </w:tcPr>
          <w:p w14:paraId="74E834FB" w14:textId="77777777" w:rsidR="001E2CDB" w:rsidRDefault="001E2CDB" w:rsidP="001E2CDB">
            <w:pPr>
              <w:tabs>
                <w:tab w:val="left" w:pos="288"/>
              </w:tabs>
              <w:jc w:val="center"/>
            </w:pPr>
            <w:r>
              <w:rPr>
                <w:noProof/>
              </w:rPr>
              <w:drawing>
                <wp:inline distT="0" distB="0" distL="0" distR="0" wp14:anchorId="0C101CB0" wp14:editId="61294865">
                  <wp:extent cx="1596009" cy="787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4871" cy="791923"/>
                          </a:xfrm>
                          <a:prstGeom prst="rect">
                            <a:avLst/>
                          </a:prstGeom>
                        </pic:spPr>
                      </pic:pic>
                    </a:graphicData>
                  </a:graphic>
                </wp:inline>
              </w:drawing>
            </w:r>
          </w:p>
        </w:tc>
      </w:tr>
      <w:tr w:rsidR="001E2CDB" w14:paraId="09E407E9" w14:textId="77777777" w:rsidTr="001E2CDB">
        <w:tc>
          <w:tcPr>
            <w:tcW w:w="2736" w:type="dxa"/>
          </w:tcPr>
          <w:p w14:paraId="024E1E10" w14:textId="692F7E84" w:rsidR="001E2CDB" w:rsidRPr="001E2CDB" w:rsidRDefault="001E2CDB" w:rsidP="001E2CDB">
            <w:pPr>
              <w:tabs>
                <w:tab w:val="left" w:pos="288"/>
              </w:tabs>
              <w:jc w:val="center"/>
              <w:rPr>
                <w:b/>
                <w:bCs/>
                <w:sz w:val="16"/>
                <w:szCs w:val="16"/>
              </w:rPr>
            </w:pPr>
            <w:r w:rsidRPr="001E2CDB">
              <w:rPr>
                <w:b/>
                <w:bCs/>
                <w:sz w:val="16"/>
                <w:szCs w:val="16"/>
              </w:rPr>
              <w:t>Fig 3: Kalman Filter Prediction step</w:t>
            </w:r>
          </w:p>
        </w:tc>
      </w:tr>
    </w:tbl>
    <w:p w14:paraId="46B9AF74" w14:textId="661E60D4" w:rsidR="00D1190B" w:rsidRPr="00DF40A4" w:rsidRDefault="003152CC" w:rsidP="00DF40A4">
      <w:pPr>
        <w:tabs>
          <w:tab w:val="left" w:pos="288"/>
        </w:tabs>
      </w:pPr>
      <w:r>
        <w:tab/>
      </w:r>
      <w:r w:rsidR="000538CB">
        <w:t>A Kalman Filter can be used to estimate position using</w:t>
      </w:r>
      <w:r w:rsidR="00903C68">
        <w:t xml:space="preserve"> a</w:t>
      </w:r>
      <w:r w:rsidR="000538CB">
        <w:t xml:space="preserve"> model of the measurement</w:t>
      </w:r>
      <w:r w:rsidR="00125246">
        <w:t xml:space="preserve"> [2]</w:t>
      </w:r>
      <w:r w:rsidR="000538CB">
        <w:t>.</w:t>
      </w:r>
      <w:r w:rsidR="001E2CDB">
        <w:t xml:space="preserve"> </w:t>
      </w:r>
      <w:r w:rsidR="000538CB">
        <w:t>The measurement model will be created to inject the measurements of position (from simulated magnetometer readings an</w:t>
      </w:r>
      <w:r w:rsidR="00CF6D25">
        <w:t>d the</w:t>
      </w:r>
      <w:r w:rsidR="000538CB">
        <w:t xml:space="preserve"> EMAG2 map) into the filter</w:t>
      </w:r>
      <w:r w:rsidR="007C4650">
        <w:t>.</w:t>
      </w:r>
      <w:r w:rsidR="00D53367">
        <w:t xml:space="preserve"> </w:t>
      </w:r>
      <w:r w:rsidR="00EB645B">
        <w:t>Th</w:t>
      </w:r>
      <w:r w:rsidR="002D080F">
        <w:t xml:space="preserve">ere are derivations of this for magnetic navigation </w:t>
      </w:r>
      <w:r w:rsidR="00B21DA0">
        <w:t>studies</w:t>
      </w:r>
      <w:r w:rsidR="002D080F">
        <w:t xml:space="preserve"> as well as classical terrain following </w:t>
      </w:r>
      <w:r w:rsidR="00126F2B">
        <w:t xml:space="preserve">which uses the same mechanism but </w:t>
      </w:r>
      <w:r w:rsidR="003269B1">
        <w:t>with</w:t>
      </w:r>
      <w:r w:rsidR="00126F2B">
        <w:t xml:space="preserve"> maps of land elevation.</w:t>
      </w:r>
      <w:r w:rsidR="00CF6D25">
        <w:t xml:space="preserve"> </w:t>
      </w:r>
      <w:r w:rsidR="00126F7B">
        <w:t>The</w:t>
      </w:r>
      <w:r w:rsidR="00CF6D25">
        <w:t xml:space="preserve"> magnetometer model</w:t>
      </w:r>
      <w:r w:rsidR="00126F7B">
        <w:t xml:space="preserve"> will be the true map values subject to zero bias gaussian white noise. </w:t>
      </w:r>
    </w:p>
    <w:p w14:paraId="303522FE" w14:textId="577EF4F2" w:rsidR="00F565BA" w:rsidRPr="00F565BA" w:rsidRDefault="001A5010"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Anticipated Outcome</w:t>
      </w:r>
    </w:p>
    <w:p w14:paraId="749A6F3E" w14:textId="7E34E130" w:rsidR="00F565BA" w:rsidRPr="00F565BA" w:rsidRDefault="00F565BA" w:rsidP="001C6481">
      <w:pPr>
        <w:tabs>
          <w:tab w:val="left" w:pos="288"/>
        </w:tabs>
        <w:ind w:firstLine="288"/>
        <w:rPr>
          <w:i/>
        </w:rPr>
      </w:pPr>
      <w:r w:rsidRPr="00F565BA">
        <w:t xml:space="preserve">The </w:t>
      </w:r>
      <w:r w:rsidR="009E7269">
        <w:t>threshold</w:t>
      </w:r>
      <w:r w:rsidR="00513752">
        <w:t xml:space="preserve"> outcome is position estimates for a simulated trajectory between Roanoke and Blacksburg</w:t>
      </w:r>
      <w:r w:rsidR="002B632F">
        <w:t xml:space="preserve"> using simulated magnetic anomaly measurements as the sole measurement</w:t>
      </w:r>
      <w:r w:rsidR="003403D7">
        <w:t>.</w:t>
      </w:r>
      <w:r w:rsidR="00CF6D25">
        <w:t xml:space="preserve"> </w:t>
      </w:r>
      <w:r w:rsidR="00AB4AEA">
        <w:t xml:space="preserve">The objective outcome is the same but with measurements subject to error associated with ionospheric and solar interference and methods to account for this error. </w:t>
      </w:r>
      <w:r w:rsidR="00CF6D25">
        <w:t>Th</w:t>
      </w:r>
      <w:r w:rsidR="004C4D1D">
        <w:t xml:space="preserve">e tracking performance </w:t>
      </w:r>
      <w:r w:rsidR="00412E03">
        <w:t xml:space="preserve">will be </w:t>
      </w:r>
      <w:r w:rsidR="00AB4AEA">
        <w:t xml:space="preserve">investigated for various run cases and Monte Carlo </w:t>
      </w:r>
      <w:r w:rsidR="006703C6">
        <w:t>repetitions.</w:t>
      </w:r>
      <w:r w:rsidR="002904A9">
        <w:t xml:space="preserve"> Performance for the EMAG2 dataset should be sufficient for regional navigation but would need to be finer for shorter range motion. One aspect of magnetic (or any map based) navigation is motion over the region; a stationary reading of the field does not provide</w:t>
      </w:r>
      <w:r w:rsidR="00923433">
        <w:t xml:space="preserve"> position</w:t>
      </w:r>
      <w:r w:rsidR="002904A9">
        <w:t xml:space="preserve"> information.</w:t>
      </w:r>
      <w:r w:rsidR="00481C29">
        <w:t xml:space="preserve"> This will be shown by state estimation plots comparing to the true values</w:t>
      </w:r>
      <w:r w:rsidR="005F6641">
        <w:t xml:space="preserve"> along with the covariances on the individual states.</w:t>
      </w:r>
    </w:p>
    <w:p w14:paraId="09D26B0A" w14:textId="49FE4D80" w:rsidR="00F565BA" w:rsidRPr="00403155" w:rsidRDefault="00F565BA" w:rsidP="00403155">
      <w:pPr>
        <w:keepNext/>
        <w:spacing w:before="240" w:after="60"/>
        <w:ind w:left="180"/>
        <w:jc w:val="center"/>
        <w:outlineLvl w:val="0"/>
        <w:rPr>
          <w:b/>
          <w:kern w:val="32"/>
          <w:sz w:val="22"/>
        </w:rPr>
      </w:pPr>
      <w:r w:rsidRPr="00F565BA">
        <w:rPr>
          <w:b/>
          <w:kern w:val="32"/>
          <w:sz w:val="22"/>
        </w:rPr>
        <w:t>References</w:t>
      </w:r>
    </w:p>
    <w:p w14:paraId="68612344" w14:textId="77777777" w:rsidR="00F565BA" w:rsidRPr="00F565BA" w:rsidRDefault="00F565BA" w:rsidP="00F565BA">
      <w:pPr>
        <w:ind w:firstLine="288"/>
        <w:rPr>
          <w:sz w:val="18"/>
        </w:rPr>
      </w:pPr>
    </w:p>
    <w:p w14:paraId="0A796D00" w14:textId="420488E3" w:rsidR="004E15B0" w:rsidRDefault="005225F5" w:rsidP="00F565BA">
      <w:r>
        <w:rPr>
          <w:iCs/>
        </w:rPr>
        <w:t xml:space="preserve">[1] </w:t>
      </w:r>
      <w:hyperlink r:id="rId11" w:history="1">
        <w:r>
          <w:rPr>
            <w:rStyle w:val="Hyperlink"/>
          </w:rPr>
          <w:t>Earth Magnetic Anomaly Grid (EMAG) 2 | National Centers for Environmental Information (NCEI) (noaa.gov)</w:t>
        </w:r>
      </w:hyperlink>
    </w:p>
    <w:p w14:paraId="1B5BBB37" w14:textId="77777777" w:rsidR="005225F5" w:rsidRDefault="005225F5" w:rsidP="00F565BA"/>
    <w:p w14:paraId="4B014739" w14:textId="4194186F" w:rsidR="005225F5" w:rsidRDefault="005225F5" w:rsidP="00F565BA">
      <w:r>
        <w:t xml:space="preserve">[2] </w:t>
      </w:r>
      <w:r w:rsidR="00E260CF" w:rsidRPr="00E260CF">
        <w:t>Estimation with Applications to Tracking and Navigation Theory Algorithms and Software</w:t>
      </w:r>
      <w:r w:rsidR="00E260CF">
        <w:t>, Yaakov Bar-Shalom</w:t>
      </w:r>
    </w:p>
    <w:p w14:paraId="3FA22D6B" w14:textId="77777777" w:rsidR="00F53D07" w:rsidRDefault="00F53D07" w:rsidP="00F565BA"/>
    <w:p w14:paraId="01B812B1" w14:textId="5C189420" w:rsidR="00F53D07" w:rsidRPr="005225F5" w:rsidRDefault="00F53D07" w:rsidP="00F565BA">
      <w:pPr>
        <w:rPr>
          <w:iCs/>
        </w:rPr>
      </w:pPr>
      <w:r>
        <w:t xml:space="preserve">[3] </w:t>
      </w:r>
      <w:hyperlink r:id="rId12" w:history="1">
        <w:r w:rsidR="00DC2604">
          <w:rPr>
            <w:rStyle w:val="Hyperlink"/>
          </w:rPr>
          <w:t>Geomagnetism | National Centers for Environmental Information (NCEI) (noaa.gov)</w:t>
        </w:r>
      </w:hyperlink>
    </w:p>
    <w:sectPr w:rsidR="00F53D07" w:rsidRPr="005225F5" w:rsidSect="00EF0A99">
      <w:footerReference w:type="even" r:id="rId13"/>
      <w:footerReference w:type="default" r:id="rId14"/>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0FAF" w14:textId="77777777" w:rsidR="00CA42F4" w:rsidRDefault="00CA42F4">
      <w:r>
        <w:separator/>
      </w:r>
    </w:p>
  </w:endnote>
  <w:endnote w:type="continuationSeparator" w:id="0">
    <w:p w14:paraId="2F2C1CA3" w14:textId="77777777" w:rsidR="00CA42F4" w:rsidRDefault="00CA4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FDC48" w14:textId="77777777"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8293E3" w14:textId="77777777"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580995"/>
      <w:docPartObj>
        <w:docPartGallery w:val="Page Numbers (Bottom of Page)"/>
        <w:docPartUnique/>
      </w:docPartObj>
    </w:sdtPr>
    <w:sdtEndPr>
      <w:rPr>
        <w:noProof/>
      </w:rPr>
    </w:sdtEndPr>
    <w:sdtContent>
      <w:p w14:paraId="6035618D" w14:textId="77777777" w:rsidR="000C353C" w:rsidRDefault="000C353C">
        <w:pPr>
          <w:pStyle w:val="Footer"/>
          <w:jc w:val="center"/>
        </w:pPr>
        <w:r>
          <w:fldChar w:fldCharType="begin"/>
        </w:r>
        <w:r>
          <w:instrText xml:space="preserve"> PAGE   \* MERGEFORMAT </w:instrText>
        </w:r>
        <w:r>
          <w:fldChar w:fldCharType="separate"/>
        </w:r>
        <w:r w:rsidR="00A25100">
          <w:rPr>
            <w:noProof/>
          </w:rPr>
          <w:t>1</w:t>
        </w:r>
        <w:r>
          <w:rPr>
            <w:noProof/>
          </w:rPr>
          <w:fldChar w:fldCharType="end"/>
        </w:r>
      </w:p>
    </w:sdtContent>
  </w:sdt>
  <w:p w14:paraId="7AEC4DDD" w14:textId="77777777"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E3EE" w14:textId="77777777" w:rsidR="00CA42F4" w:rsidRDefault="00CA42F4">
      <w:r>
        <w:separator/>
      </w:r>
    </w:p>
  </w:footnote>
  <w:footnote w:type="continuationSeparator" w:id="0">
    <w:p w14:paraId="34AE89AB" w14:textId="77777777" w:rsidR="00CA42F4" w:rsidRDefault="00CA42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08485299">
    <w:abstractNumId w:val="6"/>
  </w:num>
  <w:num w:numId="2" w16cid:durableId="1012798599">
    <w:abstractNumId w:val="7"/>
  </w:num>
  <w:num w:numId="3" w16cid:durableId="742067877">
    <w:abstractNumId w:val="2"/>
  </w:num>
  <w:num w:numId="4" w16cid:durableId="898905837">
    <w:abstractNumId w:val="15"/>
  </w:num>
  <w:num w:numId="5" w16cid:durableId="39206552">
    <w:abstractNumId w:val="2"/>
    <w:lvlOverride w:ilvl="0">
      <w:startOverride w:val="1"/>
    </w:lvlOverride>
  </w:num>
  <w:num w:numId="6" w16cid:durableId="1492794810">
    <w:abstractNumId w:val="9"/>
  </w:num>
  <w:num w:numId="7" w16cid:durableId="531068780">
    <w:abstractNumId w:val="11"/>
  </w:num>
  <w:num w:numId="8" w16cid:durableId="1414204472">
    <w:abstractNumId w:val="14"/>
  </w:num>
  <w:num w:numId="9" w16cid:durableId="132263094">
    <w:abstractNumId w:val="17"/>
  </w:num>
  <w:num w:numId="10" w16cid:durableId="1273325564">
    <w:abstractNumId w:val="10"/>
  </w:num>
  <w:num w:numId="11" w16cid:durableId="1505628230">
    <w:abstractNumId w:val="18"/>
  </w:num>
  <w:num w:numId="12" w16cid:durableId="311104524">
    <w:abstractNumId w:val="1"/>
  </w:num>
  <w:num w:numId="13" w16cid:durableId="493764226">
    <w:abstractNumId w:val="4"/>
  </w:num>
  <w:num w:numId="14" w16cid:durableId="1710717310">
    <w:abstractNumId w:val="20"/>
  </w:num>
  <w:num w:numId="15" w16cid:durableId="888027881">
    <w:abstractNumId w:val="5"/>
  </w:num>
  <w:num w:numId="16" w16cid:durableId="1878473037">
    <w:abstractNumId w:val="21"/>
  </w:num>
  <w:num w:numId="17" w16cid:durableId="721752806">
    <w:abstractNumId w:val="0"/>
  </w:num>
  <w:num w:numId="18" w16cid:durableId="1536381124">
    <w:abstractNumId w:val="2"/>
    <w:lvlOverride w:ilvl="0">
      <w:startOverride w:val="1"/>
    </w:lvlOverride>
  </w:num>
  <w:num w:numId="19" w16cid:durableId="1983726291">
    <w:abstractNumId w:val="2"/>
    <w:lvlOverride w:ilvl="0">
      <w:startOverride w:val="1"/>
    </w:lvlOverride>
  </w:num>
  <w:num w:numId="20" w16cid:durableId="312298345">
    <w:abstractNumId w:val="2"/>
  </w:num>
  <w:num w:numId="21" w16cid:durableId="79058607">
    <w:abstractNumId w:val="2"/>
    <w:lvlOverride w:ilvl="0">
      <w:startOverride w:val="1"/>
    </w:lvlOverride>
  </w:num>
  <w:num w:numId="22" w16cid:durableId="1165046764">
    <w:abstractNumId w:val="16"/>
  </w:num>
  <w:num w:numId="23" w16cid:durableId="8412777">
    <w:abstractNumId w:val="3"/>
  </w:num>
  <w:num w:numId="24" w16cid:durableId="1487168214">
    <w:abstractNumId w:val="13"/>
  </w:num>
  <w:num w:numId="25" w16cid:durableId="604265760">
    <w:abstractNumId w:val="12"/>
  </w:num>
  <w:num w:numId="26" w16cid:durableId="1657104952">
    <w:abstractNumId w:val="8"/>
  </w:num>
  <w:num w:numId="27" w16cid:durableId="20238482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364A"/>
    <w:rsid w:val="00007726"/>
    <w:rsid w:val="00023250"/>
    <w:rsid w:val="00024843"/>
    <w:rsid w:val="0003458B"/>
    <w:rsid w:val="000416B6"/>
    <w:rsid w:val="00044818"/>
    <w:rsid w:val="000538CB"/>
    <w:rsid w:val="00075F7D"/>
    <w:rsid w:val="000760BF"/>
    <w:rsid w:val="00082135"/>
    <w:rsid w:val="000837F5"/>
    <w:rsid w:val="00086AAF"/>
    <w:rsid w:val="00091A34"/>
    <w:rsid w:val="00094B0F"/>
    <w:rsid w:val="000A2BBF"/>
    <w:rsid w:val="000A32CD"/>
    <w:rsid w:val="000B0BCF"/>
    <w:rsid w:val="000B33E4"/>
    <w:rsid w:val="000C353C"/>
    <w:rsid w:val="000E025D"/>
    <w:rsid w:val="000E108E"/>
    <w:rsid w:val="000E7B82"/>
    <w:rsid w:val="000F2801"/>
    <w:rsid w:val="000F3AC0"/>
    <w:rsid w:val="00102404"/>
    <w:rsid w:val="001230FB"/>
    <w:rsid w:val="00125246"/>
    <w:rsid w:val="00126F2B"/>
    <w:rsid w:val="00126F7B"/>
    <w:rsid w:val="00133202"/>
    <w:rsid w:val="001401DA"/>
    <w:rsid w:val="0014226D"/>
    <w:rsid w:val="00143CD2"/>
    <w:rsid w:val="0016335E"/>
    <w:rsid w:val="001A5010"/>
    <w:rsid w:val="001C6481"/>
    <w:rsid w:val="001D364F"/>
    <w:rsid w:val="001D6DFF"/>
    <w:rsid w:val="001E2CDB"/>
    <w:rsid w:val="001F0654"/>
    <w:rsid w:val="001F45FA"/>
    <w:rsid w:val="001F47A6"/>
    <w:rsid w:val="001F56D5"/>
    <w:rsid w:val="002121E3"/>
    <w:rsid w:val="0021563F"/>
    <w:rsid w:val="00223D1F"/>
    <w:rsid w:val="00224C00"/>
    <w:rsid w:val="002550ED"/>
    <w:rsid w:val="002904A9"/>
    <w:rsid w:val="0029228A"/>
    <w:rsid w:val="002A5454"/>
    <w:rsid w:val="002B39E7"/>
    <w:rsid w:val="002B4018"/>
    <w:rsid w:val="002B5083"/>
    <w:rsid w:val="002B632F"/>
    <w:rsid w:val="002B79B6"/>
    <w:rsid w:val="002C5247"/>
    <w:rsid w:val="002D080F"/>
    <w:rsid w:val="002D0AED"/>
    <w:rsid w:val="002D33F7"/>
    <w:rsid w:val="002F54F8"/>
    <w:rsid w:val="003152CC"/>
    <w:rsid w:val="003204C9"/>
    <w:rsid w:val="003269B1"/>
    <w:rsid w:val="00326EB7"/>
    <w:rsid w:val="00333ED6"/>
    <w:rsid w:val="003403D7"/>
    <w:rsid w:val="00343E05"/>
    <w:rsid w:val="00344A1A"/>
    <w:rsid w:val="003707EC"/>
    <w:rsid w:val="003757F0"/>
    <w:rsid w:val="00382FC8"/>
    <w:rsid w:val="00395AF8"/>
    <w:rsid w:val="003A3AAD"/>
    <w:rsid w:val="003A574A"/>
    <w:rsid w:val="003C01D6"/>
    <w:rsid w:val="003D5AFD"/>
    <w:rsid w:val="003E3D64"/>
    <w:rsid w:val="003F167B"/>
    <w:rsid w:val="003F20F2"/>
    <w:rsid w:val="003F54C3"/>
    <w:rsid w:val="00403155"/>
    <w:rsid w:val="00403A5D"/>
    <w:rsid w:val="00412E03"/>
    <w:rsid w:val="004201BB"/>
    <w:rsid w:val="00427E16"/>
    <w:rsid w:val="0044604D"/>
    <w:rsid w:val="00451648"/>
    <w:rsid w:val="00453F96"/>
    <w:rsid w:val="00474DA9"/>
    <w:rsid w:val="00475ED5"/>
    <w:rsid w:val="00481C29"/>
    <w:rsid w:val="0048661A"/>
    <w:rsid w:val="00490BF1"/>
    <w:rsid w:val="00493A6F"/>
    <w:rsid w:val="004A1D0C"/>
    <w:rsid w:val="004C1C92"/>
    <w:rsid w:val="004C23C9"/>
    <w:rsid w:val="004C4D1D"/>
    <w:rsid w:val="004C6BA0"/>
    <w:rsid w:val="004D25CC"/>
    <w:rsid w:val="004E0666"/>
    <w:rsid w:val="004E06E9"/>
    <w:rsid w:val="004E15B0"/>
    <w:rsid w:val="004E333C"/>
    <w:rsid w:val="005119F8"/>
    <w:rsid w:val="00513752"/>
    <w:rsid w:val="00516FDA"/>
    <w:rsid w:val="005225F5"/>
    <w:rsid w:val="00535292"/>
    <w:rsid w:val="005409C8"/>
    <w:rsid w:val="0055113E"/>
    <w:rsid w:val="0055657E"/>
    <w:rsid w:val="005642B4"/>
    <w:rsid w:val="00572AB0"/>
    <w:rsid w:val="00581742"/>
    <w:rsid w:val="00594FA6"/>
    <w:rsid w:val="005A571C"/>
    <w:rsid w:val="005A71F6"/>
    <w:rsid w:val="005B5BE2"/>
    <w:rsid w:val="005C1F88"/>
    <w:rsid w:val="005C34B2"/>
    <w:rsid w:val="005E64BE"/>
    <w:rsid w:val="005F6641"/>
    <w:rsid w:val="00631E57"/>
    <w:rsid w:val="00635C7A"/>
    <w:rsid w:val="00642899"/>
    <w:rsid w:val="00643F9E"/>
    <w:rsid w:val="00646CCC"/>
    <w:rsid w:val="00647819"/>
    <w:rsid w:val="00652D5C"/>
    <w:rsid w:val="006537E1"/>
    <w:rsid w:val="00665561"/>
    <w:rsid w:val="006703C6"/>
    <w:rsid w:val="00681F25"/>
    <w:rsid w:val="00695C90"/>
    <w:rsid w:val="006A1CE2"/>
    <w:rsid w:val="006B1675"/>
    <w:rsid w:val="006B42CE"/>
    <w:rsid w:val="006C4184"/>
    <w:rsid w:val="006D53E6"/>
    <w:rsid w:val="006E1C5B"/>
    <w:rsid w:val="006E29F8"/>
    <w:rsid w:val="006E47D9"/>
    <w:rsid w:val="00702BAE"/>
    <w:rsid w:val="00712CB5"/>
    <w:rsid w:val="007219CA"/>
    <w:rsid w:val="00723141"/>
    <w:rsid w:val="00727F41"/>
    <w:rsid w:val="007378C6"/>
    <w:rsid w:val="0074265B"/>
    <w:rsid w:val="00743D48"/>
    <w:rsid w:val="00750ED5"/>
    <w:rsid w:val="007626CF"/>
    <w:rsid w:val="0076534E"/>
    <w:rsid w:val="00771739"/>
    <w:rsid w:val="00772382"/>
    <w:rsid w:val="00772399"/>
    <w:rsid w:val="00780BC0"/>
    <w:rsid w:val="0078368E"/>
    <w:rsid w:val="00795FE9"/>
    <w:rsid w:val="00797C41"/>
    <w:rsid w:val="007A169B"/>
    <w:rsid w:val="007A46C6"/>
    <w:rsid w:val="007B6661"/>
    <w:rsid w:val="007B7B71"/>
    <w:rsid w:val="007C4650"/>
    <w:rsid w:val="007C5B35"/>
    <w:rsid w:val="007D596A"/>
    <w:rsid w:val="007F29E4"/>
    <w:rsid w:val="007F7477"/>
    <w:rsid w:val="00810BF1"/>
    <w:rsid w:val="008231FD"/>
    <w:rsid w:val="00826986"/>
    <w:rsid w:val="00835AF5"/>
    <w:rsid w:val="0084430C"/>
    <w:rsid w:val="0086727D"/>
    <w:rsid w:val="008763B2"/>
    <w:rsid w:val="008820F6"/>
    <w:rsid w:val="008858DE"/>
    <w:rsid w:val="008879E1"/>
    <w:rsid w:val="00895E7D"/>
    <w:rsid w:val="008B650C"/>
    <w:rsid w:val="008C1AF3"/>
    <w:rsid w:val="008C5B8F"/>
    <w:rsid w:val="008C7D7F"/>
    <w:rsid w:val="00903C68"/>
    <w:rsid w:val="00921CC2"/>
    <w:rsid w:val="00922658"/>
    <w:rsid w:val="00923433"/>
    <w:rsid w:val="0092421F"/>
    <w:rsid w:val="00932155"/>
    <w:rsid w:val="00933C93"/>
    <w:rsid w:val="0093431C"/>
    <w:rsid w:val="0093694B"/>
    <w:rsid w:val="009414B9"/>
    <w:rsid w:val="0094306D"/>
    <w:rsid w:val="00943FF0"/>
    <w:rsid w:val="0095602A"/>
    <w:rsid w:val="00964613"/>
    <w:rsid w:val="00966F73"/>
    <w:rsid w:val="00981523"/>
    <w:rsid w:val="00981B55"/>
    <w:rsid w:val="009849A1"/>
    <w:rsid w:val="009D1A81"/>
    <w:rsid w:val="009E0D9B"/>
    <w:rsid w:val="009E62E1"/>
    <w:rsid w:val="009E7269"/>
    <w:rsid w:val="009F32A2"/>
    <w:rsid w:val="009F4AF5"/>
    <w:rsid w:val="009F5456"/>
    <w:rsid w:val="00A06AF3"/>
    <w:rsid w:val="00A1533D"/>
    <w:rsid w:val="00A25100"/>
    <w:rsid w:val="00A30C83"/>
    <w:rsid w:val="00A370B9"/>
    <w:rsid w:val="00A43B9F"/>
    <w:rsid w:val="00A44C29"/>
    <w:rsid w:val="00A477FE"/>
    <w:rsid w:val="00A47C45"/>
    <w:rsid w:val="00A533E5"/>
    <w:rsid w:val="00A53FF9"/>
    <w:rsid w:val="00A61C93"/>
    <w:rsid w:val="00A71272"/>
    <w:rsid w:val="00A71665"/>
    <w:rsid w:val="00A91A9A"/>
    <w:rsid w:val="00AA1C43"/>
    <w:rsid w:val="00AA1E95"/>
    <w:rsid w:val="00AA77E8"/>
    <w:rsid w:val="00AB4AEA"/>
    <w:rsid w:val="00AE1536"/>
    <w:rsid w:val="00AE61AF"/>
    <w:rsid w:val="00AE6E5D"/>
    <w:rsid w:val="00AF1AE6"/>
    <w:rsid w:val="00AF1B6C"/>
    <w:rsid w:val="00B01597"/>
    <w:rsid w:val="00B01B84"/>
    <w:rsid w:val="00B21DA0"/>
    <w:rsid w:val="00B40A20"/>
    <w:rsid w:val="00B5241E"/>
    <w:rsid w:val="00B53DB9"/>
    <w:rsid w:val="00B636E4"/>
    <w:rsid w:val="00B6396F"/>
    <w:rsid w:val="00B906D9"/>
    <w:rsid w:val="00BA536E"/>
    <w:rsid w:val="00BA605E"/>
    <w:rsid w:val="00BE170F"/>
    <w:rsid w:val="00BE7769"/>
    <w:rsid w:val="00BF25DE"/>
    <w:rsid w:val="00BF7719"/>
    <w:rsid w:val="00C02B94"/>
    <w:rsid w:val="00C05933"/>
    <w:rsid w:val="00C06A96"/>
    <w:rsid w:val="00C168CC"/>
    <w:rsid w:val="00C16C07"/>
    <w:rsid w:val="00C17575"/>
    <w:rsid w:val="00C23793"/>
    <w:rsid w:val="00C267CE"/>
    <w:rsid w:val="00C275D2"/>
    <w:rsid w:val="00C37985"/>
    <w:rsid w:val="00C40B46"/>
    <w:rsid w:val="00C42827"/>
    <w:rsid w:val="00C46245"/>
    <w:rsid w:val="00C643D6"/>
    <w:rsid w:val="00C714E4"/>
    <w:rsid w:val="00C71CE7"/>
    <w:rsid w:val="00C723B9"/>
    <w:rsid w:val="00C73100"/>
    <w:rsid w:val="00C74B44"/>
    <w:rsid w:val="00C81A5C"/>
    <w:rsid w:val="00C8562D"/>
    <w:rsid w:val="00C86782"/>
    <w:rsid w:val="00C94C57"/>
    <w:rsid w:val="00CA42F4"/>
    <w:rsid w:val="00CB7E6F"/>
    <w:rsid w:val="00CD6E54"/>
    <w:rsid w:val="00CE0BE9"/>
    <w:rsid w:val="00CF46C1"/>
    <w:rsid w:val="00CF6D25"/>
    <w:rsid w:val="00D1190B"/>
    <w:rsid w:val="00D15FC7"/>
    <w:rsid w:val="00D16AC7"/>
    <w:rsid w:val="00D20445"/>
    <w:rsid w:val="00D2692F"/>
    <w:rsid w:val="00D4133B"/>
    <w:rsid w:val="00D53367"/>
    <w:rsid w:val="00D75077"/>
    <w:rsid w:val="00D87752"/>
    <w:rsid w:val="00D91E38"/>
    <w:rsid w:val="00DC2604"/>
    <w:rsid w:val="00DC2881"/>
    <w:rsid w:val="00DD0B90"/>
    <w:rsid w:val="00DF40A4"/>
    <w:rsid w:val="00E00DF0"/>
    <w:rsid w:val="00E01E43"/>
    <w:rsid w:val="00E260CF"/>
    <w:rsid w:val="00E51300"/>
    <w:rsid w:val="00E60677"/>
    <w:rsid w:val="00E62BDB"/>
    <w:rsid w:val="00E865D7"/>
    <w:rsid w:val="00EB1693"/>
    <w:rsid w:val="00EB645B"/>
    <w:rsid w:val="00EC547E"/>
    <w:rsid w:val="00ED0E7D"/>
    <w:rsid w:val="00ED621C"/>
    <w:rsid w:val="00EE3D3B"/>
    <w:rsid w:val="00EF0A99"/>
    <w:rsid w:val="00F00489"/>
    <w:rsid w:val="00F02E4F"/>
    <w:rsid w:val="00F35C40"/>
    <w:rsid w:val="00F403F9"/>
    <w:rsid w:val="00F45A43"/>
    <w:rsid w:val="00F53D07"/>
    <w:rsid w:val="00F558C0"/>
    <w:rsid w:val="00F565BA"/>
    <w:rsid w:val="00F5716B"/>
    <w:rsid w:val="00F7363A"/>
    <w:rsid w:val="00F868E0"/>
    <w:rsid w:val="00F97806"/>
    <w:rsid w:val="00FA1635"/>
    <w:rsid w:val="00FA629E"/>
    <w:rsid w:val="00FB0B54"/>
    <w:rsid w:val="00FB5646"/>
    <w:rsid w:val="00FC2E75"/>
    <w:rsid w:val="00FC5B09"/>
    <w:rsid w:val="00FD71C3"/>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2A5ECEE4"/>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paragraph" w:styleId="Revision">
    <w:name w:val="Revision"/>
    <w:hidden/>
    <w:uiPriority w:val="99"/>
    <w:semiHidden/>
    <w:rsid w:val="0093431C"/>
  </w:style>
  <w:style w:type="table" w:styleId="TableGrid">
    <w:name w:val="Table Grid"/>
    <w:basedOn w:val="TableNormal"/>
    <w:uiPriority w:val="39"/>
    <w:rsid w:val="00941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1C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 w:id="1401444865">
      <w:bodyDiv w:val="1"/>
      <w:marLeft w:val="0"/>
      <w:marRight w:val="0"/>
      <w:marTop w:val="0"/>
      <w:marBottom w:val="0"/>
      <w:divBdr>
        <w:top w:val="none" w:sz="0" w:space="0" w:color="auto"/>
        <w:left w:val="none" w:sz="0" w:space="0" w:color="auto"/>
        <w:bottom w:val="none" w:sz="0" w:space="0" w:color="auto"/>
        <w:right w:val="none" w:sz="0" w:space="0" w:color="auto"/>
      </w:divBdr>
    </w:div>
    <w:div w:id="14452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ei.noaa.gov/products/geomagnetic-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ei.noaa.gov/products/earth-magnetic-model-anomaly-grid-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71878-39AC-C542-9241-788A7B17A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5944</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Spencer</cp:lastModifiedBy>
  <cp:revision>210</cp:revision>
  <cp:lastPrinted>2016-06-27T18:55:00Z</cp:lastPrinted>
  <dcterms:created xsi:type="dcterms:W3CDTF">2019-05-06T17:34:00Z</dcterms:created>
  <dcterms:modified xsi:type="dcterms:W3CDTF">2024-03-15T02:54:00Z</dcterms:modified>
  <cp:category/>
</cp:coreProperties>
</file>